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4E6DB" w14:textId="4450E8E8" w:rsidR="00BE53C1" w:rsidRDefault="00D40C86" w:rsidP="002A63B3">
      <w:pPr>
        <w:shd w:val="clear" w:color="auto" w:fill="FFFFFF"/>
        <w:spacing w:before="100" w:beforeAutospacing="1" w:after="18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PREDICTION OF HEART DISEASE USING MACHINE LEARNING TECHNIQUES</w:t>
      </w:r>
    </w:p>
    <w:p w14:paraId="2FC487E4" w14:textId="7641BB9B" w:rsidR="00637628" w:rsidRPr="00016632" w:rsidRDefault="00461C60" w:rsidP="002A63B3">
      <w:pPr>
        <w:shd w:val="clear" w:color="auto" w:fill="FFFFFF"/>
        <w:spacing w:before="100" w:beforeAutospacing="1" w:after="1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45ED406" w14:textId="5D356499" w:rsidR="006F2EB8" w:rsidRDefault="00F5499C" w:rsidP="00655B9E">
      <w:pPr>
        <w:shd w:val="clear" w:color="auto" w:fill="FFFFFF"/>
        <w:spacing w:before="100" w:beforeAutospacing="1" w:after="180" w:line="360" w:lineRule="auto"/>
        <w:rPr>
          <w:rFonts w:ascii="Times New Roman" w:hAnsi="Times New Roman" w:cs="Times New Roman"/>
          <w:sz w:val="24"/>
          <w:szCs w:val="24"/>
        </w:rPr>
      </w:pPr>
      <w:r w:rsidRPr="00016632">
        <w:rPr>
          <w:rFonts w:ascii="Times New Roman" w:hAnsi="Times New Roman" w:cs="Times New Roman"/>
          <w:sz w:val="24"/>
          <w:szCs w:val="24"/>
        </w:rPr>
        <w:t xml:space="preserve">Cardiovascular diseases or </w:t>
      </w:r>
      <w:r w:rsidRPr="00016632">
        <w:rPr>
          <w:rFonts w:ascii="Times New Roman" w:hAnsi="Times New Roman" w:cs="Times New Roman"/>
          <w:sz w:val="24"/>
          <w:szCs w:val="24"/>
        </w:rPr>
        <w:t>h</w:t>
      </w:r>
      <w:r w:rsidRPr="00016632">
        <w:rPr>
          <w:rFonts w:ascii="Times New Roman" w:hAnsi="Times New Roman" w:cs="Times New Roman"/>
          <w:sz w:val="24"/>
          <w:szCs w:val="24"/>
        </w:rPr>
        <w:t>eart diseases are a range of condition</w:t>
      </w:r>
      <w:r w:rsidR="00655B9E">
        <w:rPr>
          <w:rFonts w:ascii="Times New Roman" w:hAnsi="Times New Roman" w:cs="Times New Roman"/>
          <w:sz w:val="24"/>
          <w:szCs w:val="24"/>
        </w:rPr>
        <w:t>s that affect the structures or function of heart and</w:t>
      </w:r>
      <w:r w:rsidRPr="00016632">
        <w:rPr>
          <w:rFonts w:ascii="Times New Roman" w:hAnsi="Times New Roman" w:cs="Times New Roman"/>
          <w:sz w:val="24"/>
          <w:szCs w:val="24"/>
        </w:rPr>
        <w:t xml:space="preserve"> include:</w:t>
      </w:r>
      <w:r w:rsidRPr="0001663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coronary artery disease, arrhythmias, congenital heart defects, h</w:t>
      </w:r>
      <w:r w:rsidRPr="0001663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eart </w:t>
      </w:r>
      <w:r w:rsidRPr="00016632">
        <w:rPr>
          <w:rFonts w:ascii="Times New Roman" w:eastAsia="Times New Roman" w:hAnsi="Times New Roman" w:cs="Times New Roman"/>
          <w:color w:val="111111"/>
          <w:sz w:val="24"/>
          <w:szCs w:val="24"/>
        </w:rPr>
        <w:t>valve disease, d</w:t>
      </w:r>
      <w:r w:rsidRPr="0001663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isease </w:t>
      </w:r>
      <w:r w:rsidRPr="00016632">
        <w:rPr>
          <w:rFonts w:ascii="Times New Roman" w:eastAsia="Times New Roman" w:hAnsi="Times New Roman" w:cs="Times New Roman"/>
          <w:color w:val="111111"/>
          <w:sz w:val="24"/>
          <w:szCs w:val="24"/>
        </w:rPr>
        <w:t>of the heart muscle, and heart infection.</w:t>
      </w:r>
      <w:r w:rsidRPr="0001663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016632">
        <w:rPr>
          <w:rFonts w:ascii="Times New Roman" w:hAnsi="Times New Roman" w:cs="Times New Roman"/>
          <w:sz w:val="24"/>
          <w:szCs w:val="24"/>
        </w:rPr>
        <w:t xml:space="preserve">Heart diseases </w:t>
      </w:r>
      <w:r w:rsidRPr="00016632">
        <w:rPr>
          <w:rFonts w:ascii="Times New Roman" w:hAnsi="Times New Roman" w:cs="Times New Roman"/>
          <w:sz w:val="24"/>
          <w:szCs w:val="24"/>
        </w:rPr>
        <w:t>is one of</w:t>
      </w:r>
      <w:r w:rsidRPr="00016632">
        <w:rPr>
          <w:rFonts w:ascii="Times New Roman" w:hAnsi="Times New Roman" w:cs="Times New Roman"/>
          <w:sz w:val="24"/>
          <w:szCs w:val="24"/>
        </w:rPr>
        <w:t xml:space="preserve"> the most prominent cause</w:t>
      </w:r>
      <w:r w:rsidRPr="00016632">
        <w:rPr>
          <w:rFonts w:ascii="Times New Roman" w:hAnsi="Times New Roman" w:cs="Times New Roman"/>
          <w:sz w:val="24"/>
          <w:szCs w:val="24"/>
        </w:rPr>
        <w:t xml:space="preserve"> </w:t>
      </w:r>
      <w:r w:rsidRPr="00016632">
        <w:rPr>
          <w:rFonts w:ascii="Times New Roman" w:hAnsi="Times New Roman" w:cs="Times New Roman"/>
          <w:sz w:val="24"/>
          <w:szCs w:val="24"/>
        </w:rPr>
        <w:t>of death all around the world. According to World Health</w:t>
      </w:r>
      <w:r w:rsidRPr="00016632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016632">
        <w:rPr>
          <w:rFonts w:ascii="Times New Roman" w:hAnsi="Times New Roman" w:cs="Times New Roman"/>
          <w:sz w:val="24"/>
          <w:szCs w:val="24"/>
        </w:rPr>
        <w:t xml:space="preserve">, </w:t>
      </w:r>
      <w:r w:rsidRPr="00016632">
        <w:rPr>
          <w:rFonts w:ascii="Times New Roman" w:hAnsi="Times New Roman" w:cs="Times New Roman"/>
          <w:sz w:val="24"/>
          <w:szCs w:val="24"/>
        </w:rPr>
        <w:t xml:space="preserve">annually </w:t>
      </w:r>
      <w:r w:rsidRPr="00016632">
        <w:rPr>
          <w:rFonts w:ascii="Times New Roman" w:hAnsi="Times New Roman" w:cs="Times New Roman"/>
          <w:sz w:val="24"/>
          <w:szCs w:val="24"/>
        </w:rPr>
        <w:t>17.</w:t>
      </w:r>
      <w:r w:rsidR="00825376" w:rsidRPr="00016632">
        <w:rPr>
          <w:rFonts w:ascii="Times New Roman" w:hAnsi="Times New Roman" w:cs="Times New Roman"/>
          <w:sz w:val="24"/>
          <w:szCs w:val="24"/>
        </w:rPr>
        <w:t>9</w:t>
      </w:r>
      <w:r w:rsidRPr="00016632">
        <w:rPr>
          <w:rFonts w:ascii="Times New Roman" w:hAnsi="Times New Roman" w:cs="Times New Roman"/>
          <w:sz w:val="24"/>
          <w:szCs w:val="24"/>
        </w:rPr>
        <w:t xml:space="preserve"> million </w:t>
      </w:r>
      <w:r w:rsidRPr="00016632">
        <w:rPr>
          <w:rFonts w:ascii="Times New Roman" w:hAnsi="Times New Roman" w:cs="Times New Roman"/>
          <w:sz w:val="24"/>
          <w:szCs w:val="24"/>
        </w:rPr>
        <w:t xml:space="preserve">people die of </w:t>
      </w:r>
      <w:r w:rsidRPr="00016632">
        <w:rPr>
          <w:rFonts w:ascii="Times New Roman" w:hAnsi="Times New Roman" w:cs="Times New Roman"/>
          <w:sz w:val="24"/>
          <w:szCs w:val="24"/>
        </w:rPr>
        <w:t>heart related diseases</w:t>
      </w:r>
      <w:r w:rsidRPr="00016632">
        <w:rPr>
          <w:rFonts w:ascii="Times New Roman" w:hAnsi="Times New Roman" w:cs="Times New Roman"/>
          <w:sz w:val="24"/>
          <w:szCs w:val="24"/>
        </w:rPr>
        <w:t xml:space="preserve"> world-wide</w:t>
      </w:r>
      <w:r w:rsidR="00BE7543" w:rsidRPr="00016632">
        <w:rPr>
          <w:rFonts w:ascii="Times New Roman" w:hAnsi="Times New Roman" w:cs="Times New Roman"/>
          <w:sz w:val="24"/>
          <w:szCs w:val="24"/>
        </w:rPr>
        <w:t xml:space="preserve"> (</w:t>
      </w:r>
      <w:r w:rsidR="00BE7543" w:rsidRPr="00016632">
        <w:rPr>
          <w:rFonts w:ascii="Times New Roman" w:hAnsi="Times New Roman" w:cs="Times New Roman"/>
          <w:sz w:val="24"/>
          <w:szCs w:val="24"/>
        </w:rPr>
        <w:t>World Health Organization</w:t>
      </w:r>
      <w:r w:rsidR="00BE7543" w:rsidRPr="00016632">
        <w:rPr>
          <w:rFonts w:ascii="Times New Roman" w:hAnsi="Times New Roman" w:cs="Times New Roman"/>
          <w:sz w:val="24"/>
          <w:szCs w:val="24"/>
        </w:rPr>
        <w:t>, 2017)</w:t>
      </w:r>
      <w:r w:rsidRPr="00016632">
        <w:rPr>
          <w:rFonts w:ascii="Times New Roman" w:hAnsi="Times New Roman" w:cs="Times New Roman"/>
          <w:sz w:val="24"/>
          <w:szCs w:val="24"/>
        </w:rPr>
        <w:t>.</w:t>
      </w:r>
      <w:r w:rsidR="00637628" w:rsidRPr="00016632">
        <w:rPr>
          <w:rFonts w:ascii="Times New Roman" w:hAnsi="Times New Roman" w:cs="Times New Roman"/>
          <w:sz w:val="24"/>
          <w:szCs w:val="24"/>
        </w:rPr>
        <w:t xml:space="preserve"> In the United States alone, about</w:t>
      </w:r>
      <w:r w:rsidR="00637628" w:rsidRPr="000166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637628" w:rsidRPr="0001663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655,000</w:t>
      </w:r>
      <w:r w:rsidR="00637628" w:rsidRPr="0001663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people die from heart disease each year</w:t>
      </w:r>
      <w:r w:rsidR="00FC7968" w:rsidRPr="0001663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(CDC, 2020)</w:t>
      </w:r>
      <w:r w:rsidR="00637628" w:rsidRPr="0001663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="00637628" w:rsidRPr="0001663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To this date, several risk factors associated with</w:t>
      </w:r>
      <w:r w:rsidR="00637628" w:rsidRPr="0001663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637628" w:rsidRPr="0001663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heart diseases have been identified that includes </w:t>
      </w:r>
      <w:r w:rsidR="00637628" w:rsidRPr="00016632">
        <w:rPr>
          <w:rFonts w:ascii="Times New Roman" w:eastAsia="Times New Roman" w:hAnsi="Times New Roman" w:cs="Times New Roman"/>
          <w:color w:val="111111"/>
          <w:sz w:val="24"/>
          <w:szCs w:val="24"/>
        </w:rPr>
        <w:t>high blood pressure, diabetes, smoking/tobacco use, obesity, physical inactivity, high cholesterol level and other lipids, and kidney disease.</w:t>
      </w:r>
      <w:r w:rsidR="00B96ED5" w:rsidRPr="0001663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637628" w:rsidRPr="00016632">
        <w:rPr>
          <w:rFonts w:ascii="Times New Roman" w:hAnsi="Times New Roman" w:cs="Times New Roman"/>
          <w:sz w:val="24"/>
          <w:szCs w:val="24"/>
        </w:rPr>
        <w:t xml:space="preserve">Since </w:t>
      </w:r>
      <w:r w:rsidR="00637628" w:rsidRPr="00EC05DF">
        <w:rPr>
          <w:rFonts w:ascii="Times New Roman" w:hAnsi="Times New Roman" w:cs="Times New Roman"/>
          <w:sz w:val="24"/>
          <w:szCs w:val="24"/>
        </w:rPr>
        <w:t>the</w:t>
      </w:r>
      <w:r w:rsidR="00637628" w:rsidRPr="002A63B3">
        <w:rPr>
          <w:rFonts w:ascii="Times New Roman" w:hAnsi="Times New Roman" w:cs="Times New Roman"/>
          <w:b/>
          <w:bCs/>
          <w:sz w:val="24"/>
          <w:szCs w:val="24"/>
        </w:rPr>
        <w:t xml:space="preserve"> heart diseases are associated with</w:t>
      </w:r>
      <w:r w:rsidR="00637628" w:rsidRPr="002A63B3">
        <w:rPr>
          <w:rFonts w:ascii="Times New Roman" w:hAnsi="Times New Roman" w:cs="Times New Roman"/>
          <w:b/>
          <w:bCs/>
          <w:sz w:val="24"/>
          <w:szCs w:val="24"/>
        </w:rPr>
        <w:t xml:space="preserve"> several contributory risk factors</w:t>
      </w:r>
      <w:r w:rsidR="00637628" w:rsidRPr="002A63B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37628" w:rsidRPr="002A63B3">
        <w:rPr>
          <w:rFonts w:ascii="Times New Roman" w:hAnsi="Times New Roman" w:cs="Times New Roman"/>
          <w:b/>
          <w:bCs/>
          <w:sz w:val="24"/>
          <w:szCs w:val="24"/>
        </w:rPr>
        <w:t xml:space="preserve">it </w:t>
      </w:r>
      <w:r w:rsidR="00637628" w:rsidRPr="002A63B3">
        <w:rPr>
          <w:rFonts w:ascii="Times New Roman" w:hAnsi="Times New Roman" w:cs="Times New Roman"/>
          <w:b/>
          <w:bCs/>
          <w:sz w:val="24"/>
          <w:szCs w:val="24"/>
        </w:rPr>
        <w:t xml:space="preserve">is very </w:t>
      </w:r>
      <w:r w:rsidR="00637628" w:rsidRPr="002A63B3">
        <w:rPr>
          <w:rFonts w:ascii="Times New Roman" w:hAnsi="Times New Roman" w:cs="Times New Roman"/>
          <w:b/>
          <w:bCs/>
          <w:sz w:val="24"/>
          <w:szCs w:val="24"/>
        </w:rPr>
        <w:t>difficult to diagnose</w:t>
      </w:r>
      <w:r w:rsidR="00637628" w:rsidRPr="002A63B3">
        <w:rPr>
          <w:rFonts w:ascii="Times New Roman" w:hAnsi="Times New Roman" w:cs="Times New Roman"/>
          <w:b/>
          <w:bCs/>
          <w:sz w:val="24"/>
          <w:szCs w:val="24"/>
        </w:rPr>
        <w:t xml:space="preserve"> the heart disease </w:t>
      </w:r>
      <w:r w:rsidR="0012171E" w:rsidRPr="002A63B3">
        <w:rPr>
          <w:rFonts w:ascii="Times New Roman" w:hAnsi="Times New Roman" w:cs="Times New Roman"/>
          <w:b/>
          <w:bCs/>
          <w:sz w:val="24"/>
          <w:szCs w:val="24"/>
        </w:rPr>
        <w:t>on time</w:t>
      </w:r>
      <w:r w:rsidR="0012171E" w:rsidRPr="00016632">
        <w:rPr>
          <w:rFonts w:ascii="Times New Roman" w:hAnsi="Times New Roman" w:cs="Times New Roman"/>
          <w:sz w:val="24"/>
          <w:szCs w:val="24"/>
        </w:rPr>
        <w:t>.</w:t>
      </w:r>
      <w:r w:rsidR="00117A37">
        <w:rPr>
          <w:rFonts w:ascii="Times New Roman" w:hAnsi="Times New Roman" w:cs="Times New Roman"/>
          <w:sz w:val="24"/>
          <w:szCs w:val="24"/>
        </w:rPr>
        <w:t xml:space="preserve"> </w:t>
      </w:r>
      <w:r w:rsidR="00EC05DF">
        <w:rPr>
          <w:rFonts w:ascii="Times New Roman" w:hAnsi="Times New Roman" w:cs="Times New Roman"/>
          <w:sz w:val="24"/>
          <w:szCs w:val="24"/>
        </w:rPr>
        <w:t>In addition</w:t>
      </w:r>
      <w:r w:rsidR="00655B9E">
        <w:rPr>
          <w:rFonts w:ascii="Times New Roman" w:hAnsi="Times New Roman" w:cs="Times New Roman"/>
          <w:sz w:val="24"/>
          <w:szCs w:val="24"/>
        </w:rPr>
        <w:t>, the</w:t>
      </w:r>
      <w:r w:rsidR="00655B9E" w:rsidRPr="00655B9E">
        <w:rPr>
          <w:rFonts w:ascii="Times New Roman" w:hAnsi="Times New Roman" w:cs="Times New Roman"/>
          <w:sz w:val="24"/>
          <w:szCs w:val="24"/>
        </w:rPr>
        <w:t xml:space="preserve"> diagnosis of heart disease </w:t>
      </w:r>
      <w:r w:rsidR="00655B9E">
        <w:rPr>
          <w:rFonts w:ascii="Times New Roman" w:hAnsi="Times New Roman" w:cs="Times New Roman"/>
          <w:sz w:val="24"/>
          <w:szCs w:val="24"/>
        </w:rPr>
        <w:t>involves</w:t>
      </w:r>
      <w:r w:rsidR="00655B9E" w:rsidRPr="00655B9E">
        <w:rPr>
          <w:rFonts w:ascii="Times New Roman" w:hAnsi="Times New Roman" w:cs="Times New Roman"/>
          <w:sz w:val="24"/>
          <w:szCs w:val="24"/>
        </w:rPr>
        <w:t xml:space="preserve"> a complex combination of clinical and pathological</w:t>
      </w:r>
      <w:r w:rsidR="00655B9E">
        <w:rPr>
          <w:rFonts w:ascii="Times New Roman" w:hAnsi="Times New Roman" w:cs="Times New Roman"/>
          <w:sz w:val="24"/>
          <w:szCs w:val="24"/>
        </w:rPr>
        <w:t xml:space="preserve"> </w:t>
      </w:r>
      <w:r w:rsidR="00655B9E" w:rsidRPr="00655B9E">
        <w:rPr>
          <w:rFonts w:ascii="Times New Roman" w:hAnsi="Times New Roman" w:cs="Times New Roman"/>
          <w:sz w:val="24"/>
          <w:szCs w:val="24"/>
        </w:rPr>
        <w:t>data</w:t>
      </w:r>
      <w:r w:rsidR="00655B9E">
        <w:rPr>
          <w:rFonts w:ascii="Times New Roman" w:hAnsi="Times New Roman" w:cs="Times New Roman"/>
          <w:sz w:val="24"/>
          <w:szCs w:val="24"/>
        </w:rPr>
        <w:t xml:space="preserve"> resulting a very high</w:t>
      </w:r>
      <w:r w:rsidR="00655B9E" w:rsidRPr="00655B9E">
        <w:rPr>
          <w:rFonts w:ascii="Times New Roman" w:hAnsi="Times New Roman" w:cs="Times New Roman"/>
          <w:sz w:val="24"/>
          <w:szCs w:val="24"/>
        </w:rPr>
        <w:t xml:space="preserve"> medical cost</w:t>
      </w:r>
      <w:r w:rsidR="00655B9E">
        <w:rPr>
          <w:rFonts w:ascii="Times New Roman" w:hAnsi="Times New Roman" w:cs="Times New Roman"/>
          <w:sz w:val="24"/>
          <w:szCs w:val="24"/>
        </w:rPr>
        <w:t>.</w:t>
      </w:r>
    </w:p>
    <w:p w14:paraId="768C2EF2" w14:textId="77777777" w:rsidR="00461C60" w:rsidRPr="00016632" w:rsidRDefault="00461C60" w:rsidP="002A63B3">
      <w:pPr>
        <w:shd w:val="clear" w:color="auto" w:fill="FFFFFF"/>
        <w:spacing w:before="100" w:beforeAutospacing="1" w:after="1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6632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1FFFDCC3" w14:textId="508E7D38" w:rsidR="00535605" w:rsidRPr="002A63B3" w:rsidRDefault="00637628" w:rsidP="002A6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3B3">
        <w:rPr>
          <w:rFonts w:ascii="Times New Roman" w:hAnsi="Times New Roman" w:cs="Times New Roman"/>
          <w:sz w:val="24"/>
          <w:szCs w:val="24"/>
        </w:rPr>
        <w:t xml:space="preserve">Medical </w:t>
      </w:r>
      <w:r w:rsidR="00E12CBC" w:rsidRPr="002A63B3">
        <w:rPr>
          <w:rFonts w:ascii="Times New Roman" w:hAnsi="Times New Roman" w:cs="Times New Roman"/>
          <w:sz w:val="24"/>
          <w:szCs w:val="24"/>
        </w:rPr>
        <w:t>professionals</w:t>
      </w:r>
      <w:r w:rsidR="006F2EB8" w:rsidRPr="002A63B3">
        <w:rPr>
          <w:rFonts w:ascii="Times New Roman" w:hAnsi="Times New Roman" w:cs="Times New Roman"/>
          <w:sz w:val="24"/>
          <w:szCs w:val="24"/>
        </w:rPr>
        <w:t xml:space="preserve"> in hospitals and various institutions</w:t>
      </w:r>
      <w:r w:rsidRPr="002A63B3">
        <w:rPr>
          <w:rFonts w:ascii="Times New Roman" w:hAnsi="Times New Roman" w:cs="Times New Roman"/>
          <w:sz w:val="24"/>
          <w:szCs w:val="24"/>
        </w:rPr>
        <w:t>, all around the world, collect data on various health related issues</w:t>
      </w:r>
      <w:r w:rsidR="00E12CBC" w:rsidRPr="002A63B3">
        <w:rPr>
          <w:rFonts w:ascii="Times New Roman" w:hAnsi="Times New Roman" w:cs="Times New Roman"/>
          <w:sz w:val="24"/>
          <w:szCs w:val="24"/>
        </w:rPr>
        <w:t xml:space="preserve"> including heart disease</w:t>
      </w:r>
      <w:r w:rsidRPr="002A63B3">
        <w:rPr>
          <w:rFonts w:ascii="Times New Roman" w:hAnsi="Times New Roman" w:cs="Times New Roman"/>
          <w:sz w:val="24"/>
          <w:szCs w:val="24"/>
        </w:rPr>
        <w:t>.</w:t>
      </w:r>
      <w:r w:rsidR="00E12CBC" w:rsidRPr="002A63B3">
        <w:rPr>
          <w:rFonts w:ascii="Times New Roman" w:hAnsi="Times New Roman" w:cs="Times New Roman"/>
          <w:sz w:val="24"/>
          <w:szCs w:val="24"/>
        </w:rPr>
        <w:t xml:space="preserve"> T</w:t>
      </w:r>
      <w:r w:rsidRPr="002A63B3">
        <w:rPr>
          <w:rFonts w:ascii="Times New Roman" w:hAnsi="Times New Roman" w:cs="Times New Roman"/>
          <w:sz w:val="24"/>
          <w:szCs w:val="24"/>
        </w:rPr>
        <w:t>he</w:t>
      </w:r>
      <w:r w:rsidR="00586465" w:rsidRPr="002A63B3">
        <w:rPr>
          <w:rFonts w:ascii="Times New Roman" w:hAnsi="Times New Roman" w:cs="Times New Roman"/>
          <w:sz w:val="24"/>
          <w:szCs w:val="24"/>
        </w:rPr>
        <w:t>se</w:t>
      </w:r>
      <w:r w:rsidRPr="002A63B3">
        <w:rPr>
          <w:rFonts w:ascii="Times New Roman" w:hAnsi="Times New Roman" w:cs="Times New Roman"/>
          <w:sz w:val="24"/>
          <w:szCs w:val="24"/>
        </w:rPr>
        <w:t xml:space="preserve"> </w:t>
      </w:r>
      <w:r w:rsidR="006F2EB8" w:rsidRPr="002A63B3">
        <w:rPr>
          <w:rFonts w:ascii="Times New Roman" w:hAnsi="Times New Roman" w:cs="Times New Roman"/>
          <w:sz w:val="24"/>
          <w:szCs w:val="24"/>
        </w:rPr>
        <w:t>institutions have massive medical records which are</w:t>
      </w:r>
      <w:r w:rsidRPr="002A63B3">
        <w:rPr>
          <w:rFonts w:ascii="Times New Roman" w:hAnsi="Times New Roman" w:cs="Times New Roman"/>
          <w:sz w:val="24"/>
          <w:szCs w:val="24"/>
        </w:rPr>
        <w:t xml:space="preserve"> </w:t>
      </w:r>
      <w:r w:rsidR="00586465" w:rsidRPr="002A63B3">
        <w:rPr>
          <w:rFonts w:ascii="Times New Roman" w:hAnsi="Times New Roman" w:cs="Times New Roman"/>
          <w:sz w:val="24"/>
          <w:szCs w:val="24"/>
        </w:rPr>
        <w:t>often</w:t>
      </w:r>
      <w:r w:rsidRPr="002A63B3">
        <w:rPr>
          <w:rFonts w:ascii="Times New Roman" w:hAnsi="Times New Roman" w:cs="Times New Roman"/>
          <w:sz w:val="24"/>
          <w:szCs w:val="24"/>
        </w:rPr>
        <w:t xml:space="preserve"> very noisy. </w:t>
      </w:r>
      <w:r w:rsidR="00586465" w:rsidRPr="00016632">
        <w:rPr>
          <w:rFonts w:ascii="Times New Roman" w:hAnsi="Times New Roman" w:cs="Times New Roman"/>
          <w:sz w:val="24"/>
          <w:szCs w:val="24"/>
        </w:rPr>
        <w:t>As a result, t</w:t>
      </w:r>
      <w:r w:rsidRPr="00016632">
        <w:rPr>
          <w:rFonts w:ascii="Times New Roman" w:hAnsi="Times New Roman" w:cs="Times New Roman"/>
          <w:sz w:val="24"/>
          <w:szCs w:val="24"/>
        </w:rPr>
        <w:t>hese</w:t>
      </w:r>
      <w:r w:rsidR="00F21C11">
        <w:rPr>
          <w:rFonts w:ascii="Times New Roman" w:hAnsi="Times New Roman" w:cs="Times New Roman"/>
          <w:sz w:val="24"/>
          <w:szCs w:val="24"/>
        </w:rPr>
        <w:t xml:space="preserve"> huge</w:t>
      </w:r>
      <w:r w:rsidRPr="00016632">
        <w:rPr>
          <w:rFonts w:ascii="Times New Roman" w:hAnsi="Times New Roman" w:cs="Times New Roman"/>
          <w:sz w:val="24"/>
          <w:szCs w:val="24"/>
        </w:rPr>
        <w:t xml:space="preserve"> datasets</w:t>
      </w:r>
      <w:r w:rsidR="00586465" w:rsidRPr="00016632">
        <w:rPr>
          <w:rFonts w:ascii="Times New Roman" w:hAnsi="Times New Roman" w:cs="Times New Roman"/>
          <w:sz w:val="24"/>
          <w:szCs w:val="24"/>
        </w:rPr>
        <w:t xml:space="preserve"> are almost impossible for</w:t>
      </w:r>
      <w:r w:rsidRPr="00016632">
        <w:rPr>
          <w:rFonts w:ascii="Times New Roman" w:hAnsi="Times New Roman" w:cs="Times New Roman"/>
          <w:sz w:val="24"/>
          <w:szCs w:val="24"/>
        </w:rPr>
        <w:t xml:space="preserve"> human mind to comprehend</w:t>
      </w:r>
      <w:r w:rsidR="00586465" w:rsidRPr="00016632">
        <w:rPr>
          <w:rFonts w:ascii="Times New Roman" w:hAnsi="Times New Roman" w:cs="Times New Roman"/>
          <w:sz w:val="24"/>
          <w:szCs w:val="24"/>
        </w:rPr>
        <w:t>.</w:t>
      </w:r>
      <w:r w:rsidR="00655B9E"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EC05DF">
        <w:rPr>
          <w:rFonts w:ascii="Times New Roman" w:hAnsi="Times New Roman" w:cs="Times New Roman"/>
          <w:sz w:val="24"/>
          <w:szCs w:val="24"/>
        </w:rPr>
        <w:t xml:space="preserve">these huge datasets with a lot of hidden information are </w:t>
      </w:r>
      <w:r w:rsidR="00F21C11">
        <w:rPr>
          <w:rFonts w:ascii="Times New Roman" w:hAnsi="Times New Roman" w:cs="Times New Roman"/>
          <w:sz w:val="24"/>
          <w:szCs w:val="24"/>
        </w:rPr>
        <w:t xml:space="preserve">mostly </w:t>
      </w:r>
      <w:r w:rsidR="00EC05DF">
        <w:rPr>
          <w:rFonts w:ascii="Times New Roman" w:hAnsi="Times New Roman" w:cs="Times New Roman"/>
          <w:sz w:val="24"/>
          <w:szCs w:val="24"/>
        </w:rPr>
        <w:t xml:space="preserve">ignored and clinical decisions are made based on </w:t>
      </w:r>
      <w:r w:rsidR="00655B9E">
        <w:rPr>
          <w:rFonts w:ascii="Times New Roman" w:hAnsi="Times New Roman" w:cs="Times New Roman"/>
          <w:sz w:val="24"/>
          <w:szCs w:val="24"/>
        </w:rPr>
        <w:t>doctors’</w:t>
      </w:r>
      <w:r w:rsidR="00EC05DF">
        <w:rPr>
          <w:rFonts w:ascii="Times New Roman" w:hAnsi="Times New Roman" w:cs="Times New Roman"/>
          <w:sz w:val="24"/>
          <w:szCs w:val="24"/>
        </w:rPr>
        <w:t xml:space="preserve"> intuition and experience.</w:t>
      </w:r>
      <w:r w:rsidR="00E12CBC" w:rsidRPr="00016632">
        <w:rPr>
          <w:rFonts w:ascii="Times New Roman" w:hAnsi="Times New Roman" w:cs="Times New Roman"/>
          <w:sz w:val="24"/>
          <w:szCs w:val="24"/>
        </w:rPr>
        <w:t xml:space="preserve"> Nevertheless, these datasets can be analyzed using various machine learning techniques that allow to develop </w:t>
      </w:r>
      <w:r w:rsidR="002A63B3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E12CBC" w:rsidRPr="00016632">
        <w:rPr>
          <w:rFonts w:ascii="Times New Roman" w:hAnsi="Times New Roman" w:cs="Times New Roman"/>
          <w:sz w:val="24"/>
          <w:szCs w:val="24"/>
        </w:rPr>
        <w:t>models</w:t>
      </w:r>
      <w:r w:rsidR="002A63B3">
        <w:rPr>
          <w:rFonts w:ascii="Times New Roman" w:hAnsi="Times New Roman" w:cs="Times New Roman"/>
          <w:sz w:val="24"/>
          <w:szCs w:val="24"/>
        </w:rPr>
        <w:t xml:space="preserve"> for</w:t>
      </w:r>
      <w:r w:rsidRPr="00016632">
        <w:rPr>
          <w:rFonts w:ascii="Times New Roman" w:hAnsi="Times New Roman" w:cs="Times New Roman"/>
          <w:sz w:val="24"/>
          <w:szCs w:val="24"/>
        </w:rPr>
        <w:t xml:space="preserve"> the presence or absence of heart related diseases accurately.</w:t>
      </w:r>
      <w:r w:rsidR="00351921" w:rsidRPr="00016632">
        <w:rPr>
          <w:rFonts w:ascii="Times New Roman" w:hAnsi="Times New Roman" w:cs="Times New Roman"/>
          <w:sz w:val="24"/>
          <w:szCs w:val="24"/>
        </w:rPr>
        <w:t xml:space="preserve"> </w:t>
      </w:r>
      <w:r w:rsidR="002A63B3">
        <w:rPr>
          <w:rFonts w:ascii="Times New Roman" w:hAnsi="Times New Roman" w:cs="Times New Roman"/>
          <w:sz w:val="24"/>
          <w:szCs w:val="24"/>
        </w:rPr>
        <w:t>Therefore</w:t>
      </w:r>
      <w:r w:rsidR="002A63B3" w:rsidRPr="002A63B3">
        <w:rPr>
          <w:rFonts w:ascii="Times New Roman" w:hAnsi="Times New Roman" w:cs="Times New Roman"/>
          <w:b/>
          <w:bCs/>
          <w:sz w:val="24"/>
          <w:szCs w:val="24"/>
        </w:rPr>
        <w:t>, t</w:t>
      </w:r>
      <w:r w:rsidR="002A63B3" w:rsidRPr="002A63B3">
        <w:rPr>
          <w:rFonts w:ascii="Times New Roman" w:hAnsi="Times New Roman" w:cs="Times New Roman"/>
          <w:b/>
          <w:bCs/>
          <w:sz w:val="24"/>
          <w:szCs w:val="24"/>
        </w:rPr>
        <w:t>he objective of this project is to develop a predictive model of heart disease using machine learning based on the demographic, co-morbidity, vital sign and some laboratory investigation data</w:t>
      </w:r>
      <w:r w:rsidR="002A63B3">
        <w:rPr>
          <w:rFonts w:ascii="Times New Roman" w:hAnsi="Times New Roman" w:cs="Times New Roman"/>
          <w:sz w:val="24"/>
          <w:szCs w:val="24"/>
        </w:rPr>
        <w:t>.</w:t>
      </w:r>
      <w:r w:rsidR="002A63B3">
        <w:rPr>
          <w:rFonts w:ascii="Times New Roman" w:hAnsi="Times New Roman" w:cs="Times New Roman"/>
          <w:sz w:val="24"/>
          <w:szCs w:val="24"/>
        </w:rPr>
        <w:t xml:space="preserve"> </w:t>
      </w:r>
      <w:r w:rsidR="00825376" w:rsidRPr="00016632">
        <w:rPr>
          <w:rFonts w:ascii="Times New Roman" w:hAnsi="Times New Roman" w:cs="Times New Roman"/>
          <w:sz w:val="24"/>
          <w:szCs w:val="24"/>
        </w:rPr>
        <w:t>S</w:t>
      </w:r>
      <w:r w:rsidR="00351921" w:rsidRPr="00016632">
        <w:rPr>
          <w:rFonts w:ascii="Times New Roman" w:hAnsi="Times New Roman" w:cs="Times New Roman"/>
          <w:sz w:val="24"/>
          <w:szCs w:val="24"/>
        </w:rPr>
        <w:t>uch studies</w:t>
      </w:r>
      <w:r w:rsidR="00CA7E28" w:rsidRPr="00016632">
        <w:rPr>
          <w:rFonts w:ascii="Times New Roman" w:hAnsi="Times New Roman" w:cs="Times New Roman"/>
          <w:sz w:val="24"/>
          <w:szCs w:val="24"/>
        </w:rPr>
        <w:t>, if able to predict heart disease on time,</w:t>
      </w:r>
      <w:r w:rsidR="00351921" w:rsidRPr="00016632">
        <w:rPr>
          <w:rFonts w:ascii="Times New Roman" w:hAnsi="Times New Roman" w:cs="Times New Roman"/>
          <w:sz w:val="24"/>
          <w:szCs w:val="24"/>
        </w:rPr>
        <w:t xml:space="preserve"> will be </w:t>
      </w:r>
      <w:r w:rsidR="00351921" w:rsidRPr="00016632">
        <w:rPr>
          <w:rFonts w:ascii="Times New Roman" w:hAnsi="Times New Roman" w:cs="Times New Roman"/>
          <w:b/>
          <w:bCs/>
          <w:sz w:val="24"/>
          <w:szCs w:val="24"/>
        </w:rPr>
        <w:t xml:space="preserve">useful for </w:t>
      </w:r>
      <w:r w:rsidR="00351921" w:rsidRPr="00016632">
        <w:rPr>
          <w:rFonts w:ascii="Times New Roman" w:hAnsi="Times New Roman" w:cs="Times New Roman"/>
          <w:b/>
          <w:bCs/>
          <w:sz w:val="24"/>
          <w:szCs w:val="24"/>
        </w:rPr>
        <w:t xml:space="preserve">healthcare professionals </w:t>
      </w:r>
      <w:r w:rsidR="00B96ED5" w:rsidRPr="00016632">
        <w:rPr>
          <w:rFonts w:ascii="Times New Roman" w:hAnsi="Times New Roman" w:cs="Times New Roman"/>
          <w:b/>
          <w:bCs/>
          <w:sz w:val="24"/>
          <w:szCs w:val="24"/>
        </w:rPr>
        <w:t>for accurate heart disease diagnosis</w:t>
      </w:r>
      <w:r w:rsidR="00CA7E28" w:rsidRPr="00016632">
        <w:rPr>
          <w:rFonts w:ascii="Times New Roman" w:hAnsi="Times New Roman" w:cs="Times New Roman"/>
          <w:b/>
          <w:bCs/>
          <w:sz w:val="24"/>
          <w:szCs w:val="24"/>
        </w:rPr>
        <w:t xml:space="preserve"> and treatment</w:t>
      </w:r>
      <w:r w:rsidR="00351921" w:rsidRPr="00016632">
        <w:rPr>
          <w:rFonts w:ascii="Times New Roman" w:hAnsi="Times New Roman" w:cs="Times New Roman"/>
          <w:sz w:val="24"/>
          <w:szCs w:val="24"/>
        </w:rPr>
        <w:t>.</w:t>
      </w:r>
    </w:p>
    <w:p w14:paraId="14ACF0C6" w14:textId="77777777" w:rsidR="004D4902" w:rsidRDefault="004D4902" w:rsidP="002A63B3">
      <w:pPr>
        <w:shd w:val="clear" w:color="auto" w:fill="FFFFFF"/>
        <w:spacing w:before="100" w:beforeAutospacing="1" w:after="180"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08916A" w14:textId="3C89FC9D" w:rsidR="00727188" w:rsidRPr="00016632" w:rsidRDefault="00B96ED5" w:rsidP="002A63B3">
      <w:pPr>
        <w:shd w:val="clear" w:color="auto" w:fill="FFFFFF"/>
        <w:spacing w:before="100" w:beforeAutospacing="1" w:after="180"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663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DATASET</w:t>
      </w:r>
    </w:p>
    <w:p w14:paraId="396D6717" w14:textId="531423ED" w:rsidR="00461C60" w:rsidRDefault="00351921" w:rsidP="002A63B3">
      <w:pPr>
        <w:pStyle w:val="NormalWeb"/>
        <w:spacing w:line="360" w:lineRule="auto"/>
      </w:pPr>
      <w:r w:rsidRPr="00016632">
        <w:rPr>
          <w:color w:val="000000" w:themeColor="text1"/>
        </w:rPr>
        <w:t xml:space="preserve">For this project, I </w:t>
      </w:r>
      <w:r w:rsidR="003E2DE3" w:rsidRPr="00016632">
        <w:rPr>
          <w:color w:val="000000" w:themeColor="text1"/>
        </w:rPr>
        <w:t xml:space="preserve">will </w:t>
      </w:r>
      <w:r w:rsidR="00C735F6" w:rsidRPr="00016632">
        <w:rPr>
          <w:color w:val="000000" w:themeColor="text1"/>
        </w:rPr>
        <w:t>use the</w:t>
      </w:r>
      <w:r w:rsidRPr="00016632">
        <w:rPr>
          <w:color w:val="000000" w:themeColor="text1"/>
        </w:rPr>
        <w:t xml:space="preserve"> </w:t>
      </w:r>
      <w:r w:rsidR="00A037F7" w:rsidRPr="00016632">
        <w:rPr>
          <w:color w:val="000000" w:themeColor="text1"/>
        </w:rPr>
        <w:t xml:space="preserve">original cohort dataset from </w:t>
      </w:r>
      <w:r w:rsidRPr="00016632">
        <w:rPr>
          <w:color w:val="000000" w:themeColor="text1"/>
        </w:rPr>
        <w:t>Framingham heart study</w:t>
      </w:r>
      <w:r w:rsidR="00A037F7" w:rsidRPr="00016632">
        <w:rPr>
          <w:color w:val="000000" w:themeColor="text1"/>
        </w:rPr>
        <w:t xml:space="preserve"> (FHS)</w:t>
      </w:r>
      <w:r w:rsidRPr="00016632">
        <w:rPr>
          <w:color w:val="000000" w:themeColor="text1"/>
        </w:rPr>
        <w:t xml:space="preserve"> which is publicly available in Kaggle (</w:t>
      </w:r>
      <w:hyperlink r:id="rId5" w:history="1">
        <w:r w:rsidRPr="00016632">
          <w:rPr>
            <w:color w:val="000000" w:themeColor="text1"/>
          </w:rPr>
          <w:t>https://www.kaggle.com/amanajmera1/framingham-heart-study-dataset</w:t>
        </w:r>
      </w:hyperlink>
      <w:r w:rsidRPr="00016632">
        <w:rPr>
          <w:color w:val="000000" w:themeColor="text1"/>
        </w:rPr>
        <w:t>)</w:t>
      </w:r>
      <w:r w:rsidR="00B96ED5" w:rsidRPr="00016632">
        <w:rPr>
          <w:color w:val="000000" w:themeColor="text1"/>
        </w:rPr>
        <w:t xml:space="preserve"> in CSV format</w:t>
      </w:r>
      <w:r w:rsidRPr="00016632">
        <w:rPr>
          <w:color w:val="000000" w:themeColor="text1"/>
        </w:rPr>
        <w:t xml:space="preserve">. </w:t>
      </w:r>
      <w:r w:rsidRPr="00016632">
        <w:rPr>
          <w:color w:val="000000" w:themeColor="text1"/>
        </w:rPr>
        <w:t> </w:t>
      </w:r>
      <w:r w:rsidR="00A037F7" w:rsidRPr="00016632">
        <w:rPr>
          <w:color w:val="000000" w:themeColor="text1"/>
        </w:rPr>
        <w:t>The goal of the FHS was to identify the characteristics that are responsible for cardiovascular diseases in human. The dataset</w:t>
      </w:r>
      <w:r w:rsidRPr="00016632">
        <w:rPr>
          <w:color w:val="000000" w:themeColor="text1"/>
        </w:rPr>
        <w:t xml:space="preserve"> includes 4,</w:t>
      </w:r>
      <w:r w:rsidRPr="00016632">
        <w:rPr>
          <w:color w:val="000000" w:themeColor="text1"/>
        </w:rPr>
        <w:t>24</w:t>
      </w:r>
      <w:r w:rsidRPr="00016632">
        <w:rPr>
          <w:color w:val="000000" w:themeColor="text1"/>
        </w:rPr>
        <w:t>0 records and 1</w:t>
      </w:r>
      <w:r w:rsidRPr="00016632">
        <w:rPr>
          <w:color w:val="000000" w:themeColor="text1"/>
        </w:rPr>
        <w:t>6</w:t>
      </w:r>
      <w:r w:rsidRPr="00016632">
        <w:rPr>
          <w:color w:val="000000" w:themeColor="text1"/>
        </w:rPr>
        <w:t xml:space="preserve"> attributes.</w:t>
      </w:r>
      <w:r w:rsidR="003E2DE3" w:rsidRPr="00016632">
        <w:rPr>
          <w:color w:val="000000" w:themeColor="text1"/>
        </w:rPr>
        <w:t xml:space="preserve"> The attributes </w:t>
      </w:r>
      <w:r w:rsidR="0069087F" w:rsidRPr="00016632">
        <w:rPr>
          <w:color w:val="000000" w:themeColor="text1"/>
        </w:rPr>
        <w:t>include</w:t>
      </w:r>
      <w:r w:rsidR="00461C60">
        <w:rPr>
          <w:color w:val="000000" w:themeColor="text1"/>
        </w:rPr>
        <w:t xml:space="preserve"> our </w:t>
      </w:r>
      <w:r w:rsidR="00F21C11">
        <w:rPr>
          <w:color w:val="000000" w:themeColor="text1"/>
        </w:rPr>
        <w:t>target response feature</w:t>
      </w:r>
      <w:r w:rsidR="00461C60">
        <w:rPr>
          <w:color w:val="000000" w:themeColor="text1"/>
        </w:rPr>
        <w:t xml:space="preserve">- </w:t>
      </w:r>
      <w:r w:rsidR="004D4902">
        <w:rPr>
          <w:color w:val="000000" w:themeColor="text1"/>
        </w:rPr>
        <w:t>presence</w:t>
      </w:r>
      <w:r w:rsidR="00461C60">
        <w:rPr>
          <w:color w:val="000000" w:themeColor="text1"/>
        </w:rPr>
        <w:t xml:space="preserve"> of heart disease (</w:t>
      </w:r>
      <w:proofErr w:type="spellStart"/>
      <w:r w:rsidR="00461C60" w:rsidRPr="00016632">
        <w:t>TenYearCHD</w:t>
      </w:r>
      <w:proofErr w:type="spellEnd"/>
      <w:r w:rsidR="00461C60">
        <w:t>),</w:t>
      </w:r>
      <w:r w:rsidR="0069087F" w:rsidRPr="00016632">
        <w:rPr>
          <w:color w:val="000000" w:themeColor="text1"/>
        </w:rPr>
        <w:t xml:space="preserve"> demographic information such as gender, age and education level, </w:t>
      </w:r>
      <w:r w:rsidR="00461C60">
        <w:t>c</w:t>
      </w:r>
      <w:r w:rsidR="00461C60">
        <w:t xml:space="preserve">o-morbidity such as blood pressure, stroke, hypertension, diabetes, smoking habit, vital statistics such as </w:t>
      </w:r>
      <w:r w:rsidR="00461C60" w:rsidRPr="00016632">
        <w:t>systolic blood pressure</w:t>
      </w:r>
      <w:r w:rsidR="00461C60">
        <w:t xml:space="preserve">, </w:t>
      </w:r>
      <w:r w:rsidR="00461C60" w:rsidRPr="00016632">
        <w:t>diastolic blood pressure</w:t>
      </w:r>
      <w:r w:rsidR="00461C60">
        <w:t xml:space="preserve">, </w:t>
      </w:r>
      <w:r w:rsidR="00461C60" w:rsidRPr="00016632">
        <w:t>Body Mass Index</w:t>
      </w:r>
      <w:r w:rsidR="00461C60">
        <w:t>, heart rate, and other lab investigation such as total cholesterol level and glucose level.</w:t>
      </w:r>
    </w:p>
    <w:p w14:paraId="1D8886AA" w14:textId="323D1A47" w:rsidR="00D40C86" w:rsidRPr="00D40C86" w:rsidRDefault="00D40C86" w:rsidP="002A63B3">
      <w:pPr>
        <w:pStyle w:val="NormalWeb"/>
        <w:spacing w:line="360" w:lineRule="auto"/>
        <w:rPr>
          <w:b/>
          <w:bCs/>
        </w:rPr>
      </w:pPr>
      <w:r w:rsidRPr="00D40C86">
        <w:rPr>
          <w:b/>
          <w:bCs/>
        </w:rPr>
        <w:t>METHODOLOGY</w:t>
      </w:r>
    </w:p>
    <w:p w14:paraId="32DD3427" w14:textId="6D5BFD27" w:rsidR="00727188" w:rsidRPr="00461C60" w:rsidDel="00FF445E" w:rsidRDefault="00B05288" w:rsidP="002A63B3">
      <w:pPr>
        <w:pStyle w:val="NormalWeb"/>
        <w:shd w:val="clear" w:color="auto" w:fill="FFFFFF"/>
        <w:spacing w:before="0" w:beforeAutospacing="0" w:after="0" w:afterAutospacing="0" w:line="360" w:lineRule="auto"/>
        <w:rPr>
          <w:del w:id="0" w:author="Piya, Sarbottam (Sarbo)" w:date="2021-01-27T18:05:00Z"/>
          <w:b/>
          <w:bCs/>
        </w:rPr>
      </w:pPr>
      <w:r w:rsidRPr="00016632">
        <w:t>In this project, I will employ</w:t>
      </w:r>
      <w:r w:rsidR="00C735F6" w:rsidRPr="00016632">
        <w:t xml:space="preserve"> various machine learning </w:t>
      </w:r>
      <w:r w:rsidR="00117A37">
        <w:t>algorithms</w:t>
      </w:r>
      <w:r w:rsidR="00C735F6" w:rsidRPr="00016632">
        <w:t xml:space="preserve"> such as</w:t>
      </w:r>
      <w:r w:rsidR="00117A37">
        <w:t xml:space="preserve"> linear regression, logistic regression, decision tree and random forest model </w:t>
      </w:r>
      <w:r w:rsidR="00C735F6" w:rsidRPr="00016632">
        <w:t xml:space="preserve">to identify the best predictive model for the presence or likelihood of getting heart diseases. Such model will be useful for healthcare professionals for </w:t>
      </w:r>
      <w:r w:rsidR="00C735F6" w:rsidRPr="00016632">
        <w:t>accurate heart disease diagnosis.</w:t>
      </w:r>
      <w:r w:rsidR="00C735F6" w:rsidRPr="00016632">
        <w:t xml:space="preserve"> </w:t>
      </w:r>
      <w:del w:id="1" w:author="Piya, Sarbottam (Sarbo)" w:date="2021-01-27T18:05:00Z">
        <w:r w:rsidR="00727188" w:rsidRPr="00016632" w:rsidDel="00FF445E">
          <w:delText>● What are your deliverables? Typically, this includes code, a paper, or a slide deck. For this</w:delText>
        </w:r>
      </w:del>
    </w:p>
    <w:p w14:paraId="02E0624C" w14:textId="3B6CE426" w:rsidR="00FF445E" w:rsidRPr="00016632" w:rsidRDefault="00727188" w:rsidP="002A63B3">
      <w:pPr>
        <w:pStyle w:val="NormalWeb"/>
        <w:spacing w:line="360" w:lineRule="auto"/>
      </w:pPr>
      <w:del w:id="2" w:author="Piya, Sarbottam (Sarbo)" w:date="2021-01-27T18:05:00Z">
        <w:r w:rsidRPr="00016632" w:rsidDel="00FF445E">
          <w:delText>capstone, the deliverables include:</w:delText>
        </w:r>
      </w:del>
      <w:ins w:id="3" w:author="Piya, Sarbottam (Sarbo)" w:date="2021-01-27T18:02:00Z">
        <w:r w:rsidR="00FF445E" w:rsidRPr="00016632">
          <w:t xml:space="preserve">A GitHub repo containing the report on the finding of this study along with the code will be </w:t>
        </w:r>
      </w:ins>
      <w:ins w:id="4" w:author="Piya, Sarbottam (Sarbo)" w:date="2021-01-27T18:04:00Z">
        <w:r w:rsidR="00FF445E" w:rsidRPr="00016632">
          <w:t>c</w:t>
        </w:r>
      </w:ins>
      <w:ins w:id="5" w:author="Piya, Sarbottam (Sarbo)" w:date="2021-01-27T18:05:00Z">
        <w:r w:rsidR="00FF445E" w:rsidRPr="00016632">
          <w:t>reated and shared.</w:t>
        </w:r>
      </w:ins>
    </w:p>
    <w:p w14:paraId="7B96C592" w14:textId="4D35F164" w:rsidR="00727188" w:rsidRPr="00016632" w:rsidRDefault="00825376" w:rsidP="002A63B3">
      <w:pPr>
        <w:shd w:val="clear" w:color="auto" w:fill="FFFFFF"/>
        <w:spacing w:before="100" w:beforeAutospacing="1" w:after="1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6632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del w:id="6" w:author="Piya, Sarbottam (Sarbo)" w:date="2021-01-27T18:05:00Z">
        <w:r w:rsidR="00727188" w:rsidRPr="00016632" w:rsidDel="00FF445E">
          <w:rPr>
            <w:rFonts w:ascii="Times New Roman" w:hAnsi="Times New Roman" w:cs="Times New Roman"/>
            <w:b/>
            <w:bCs/>
            <w:sz w:val="24"/>
            <w:szCs w:val="24"/>
          </w:rPr>
          <w:delText>○ A GitHub repo containing the work you complete for each step of the project,</w:delText>
        </w:r>
      </w:del>
    </w:p>
    <w:p w14:paraId="57E19EFB" w14:textId="4E75762F" w:rsidR="00BE7543" w:rsidRPr="00016632" w:rsidRDefault="00BE7543" w:rsidP="002A63B3">
      <w:pPr>
        <w:shd w:val="clear" w:color="auto" w:fill="FFFFFF"/>
        <w:spacing w:before="100" w:beforeAutospacing="1" w:after="180" w:line="360" w:lineRule="auto"/>
        <w:rPr>
          <w:rFonts w:ascii="Times New Roman" w:hAnsi="Times New Roman" w:cs="Times New Roman"/>
          <w:sz w:val="24"/>
          <w:szCs w:val="24"/>
        </w:rPr>
      </w:pPr>
      <w:r w:rsidRPr="00016632">
        <w:rPr>
          <w:rFonts w:ascii="Times New Roman" w:hAnsi="Times New Roman" w:cs="Times New Roman"/>
          <w:sz w:val="24"/>
          <w:szCs w:val="24"/>
        </w:rPr>
        <w:t xml:space="preserve">CDC (2020). </w:t>
      </w:r>
      <w:r w:rsidRPr="00016632">
        <w:rPr>
          <w:rFonts w:ascii="Times New Roman" w:hAnsi="Times New Roman" w:cs="Times New Roman"/>
          <w:sz w:val="24"/>
          <w:szCs w:val="24"/>
        </w:rPr>
        <w:t>Heart Disease in the United States</w:t>
      </w:r>
      <w:r w:rsidRPr="00016632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FC7968" w:rsidRPr="00016632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https://www.cdc.gov/heartdisease/facts.htm</w:t>
        </w:r>
      </w:hyperlink>
      <w:r w:rsidR="00FC7968" w:rsidRPr="00016632">
        <w:rPr>
          <w:rFonts w:ascii="Times New Roman" w:hAnsi="Times New Roman" w:cs="Times New Roman"/>
          <w:sz w:val="24"/>
          <w:szCs w:val="24"/>
        </w:rPr>
        <w:t>. Retrieved on 1/30/2021.</w:t>
      </w:r>
    </w:p>
    <w:p w14:paraId="297A72C1" w14:textId="566A1D0D" w:rsidR="00825376" w:rsidRPr="00016632" w:rsidRDefault="00825376" w:rsidP="002A63B3">
      <w:pPr>
        <w:shd w:val="clear" w:color="auto" w:fill="FFFFFF"/>
        <w:spacing w:before="100" w:beforeAutospacing="1" w:after="180" w:line="360" w:lineRule="auto"/>
        <w:rPr>
          <w:rFonts w:ascii="Times New Roman" w:hAnsi="Times New Roman" w:cs="Times New Roman"/>
          <w:sz w:val="24"/>
          <w:szCs w:val="24"/>
        </w:rPr>
      </w:pPr>
      <w:r w:rsidRPr="00016632">
        <w:rPr>
          <w:rFonts w:ascii="Times New Roman" w:hAnsi="Times New Roman" w:cs="Times New Roman"/>
          <w:sz w:val="24"/>
          <w:szCs w:val="24"/>
        </w:rPr>
        <w:t>World Health Organization</w:t>
      </w:r>
      <w:r w:rsidR="00BE7543" w:rsidRPr="00016632">
        <w:rPr>
          <w:rFonts w:ascii="Times New Roman" w:hAnsi="Times New Roman" w:cs="Times New Roman"/>
          <w:sz w:val="24"/>
          <w:szCs w:val="24"/>
        </w:rPr>
        <w:t xml:space="preserve"> </w:t>
      </w:r>
      <w:r w:rsidRPr="00016632">
        <w:rPr>
          <w:rFonts w:ascii="Times New Roman" w:hAnsi="Times New Roman" w:cs="Times New Roman"/>
          <w:sz w:val="24"/>
          <w:szCs w:val="24"/>
        </w:rPr>
        <w:t>(</w:t>
      </w:r>
      <w:r w:rsidR="00BE7543" w:rsidRPr="00016632">
        <w:rPr>
          <w:rFonts w:ascii="Times New Roman" w:hAnsi="Times New Roman" w:cs="Times New Roman"/>
          <w:sz w:val="24"/>
          <w:szCs w:val="24"/>
        </w:rPr>
        <w:t>2017</w:t>
      </w:r>
      <w:r w:rsidRPr="00016632">
        <w:rPr>
          <w:rFonts w:ascii="Times New Roman" w:hAnsi="Times New Roman" w:cs="Times New Roman"/>
          <w:sz w:val="24"/>
          <w:szCs w:val="24"/>
        </w:rPr>
        <w:t>) Cardiovascular diseases (CVDs)</w:t>
      </w:r>
      <w:r w:rsidR="00BE7543" w:rsidRPr="00016632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BE7543" w:rsidRPr="00016632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https://www.who.int/en/news-room/fact-sheets/detail/cardiovascular-diseases-(cvds)</w:t>
        </w:r>
      </w:hyperlink>
      <w:r w:rsidR="00BE7543" w:rsidRPr="00016632">
        <w:rPr>
          <w:rFonts w:ascii="Times New Roman" w:hAnsi="Times New Roman" w:cs="Times New Roman"/>
          <w:sz w:val="24"/>
          <w:szCs w:val="24"/>
        </w:rPr>
        <w:t>. Retrieved on 1/30/2021.</w:t>
      </w:r>
    </w:p>
    <w:p w14:paraId="3FE95736" w14:textId="75C38423" w:rsidR="00016632" w:rsidRPr="00016632" w:rsidRDefault="00016632" w:rsidP="002A63B3">
      <w:pPr>
        <w:shd w:val="clear" w:color="auto" w:fill="FFFFFF"/>
        <w:spacing w:before="100" w:beforeAutospacing="1" w:after="180" w:line="360" w:lineRule="auto"/>
        <w:rPr>
          <w:rFonts w:ascii="Times New Roman" w:hAnsi="Times New Roman" w:cs="Times New Roman"/>
          <w:sz w:val="24"/>
          <w:szCs w:val="24"/>
        </w:rPr>
      </w:pPr>
    </w:p>
    <w:p w14:paraId="4A0BF6A6" w14:textId="77777777" w:rsidR="00016632" w:rsidRPr="00016632" w:rsidDel="00FF445E" w:rsidRDefault="00016632" w:rsidP="002A63B3">
      <w:pPr>
        <w:spacing w:line="360" w:lineRule="auto"/>
        <w:rPr>
          <w:del w:id="7" w:author="Piya, Sarbottam (Sarbo)" w:date="2021-01-27T18:05:00Z"/>
          <w:rFonts w:ascii="Times New Roman" w:hAnsi="Times New Roman" w:cs="Times New Roman"/>
          <w:sz w:val="24"/>
          <w:szCs w:val="24"/>
        </w:rPr>
      </w:pPr>
    </w:p>
    <w:p w14:paraId="62267310" w14:textId="40AD9EA0" w:rsidR="00727188" w:rsidRPr="00016632" w:rsidDel="00FF445E" w:rsidRDefault="00727188" w:rsidP="002A63B3">
      <w:pPr>
        <w:spacing w:line="360" w:lineRule="auto"/>
        <w:rPr>
          <w:del w:id="8" w:author="Piya, Sarbottam (Sarbo)" w:date="2021-01-27T18:05:00Z"/>
          <w:rFonts w:ascii="Times New Roman" w:hAnsi="Times New Roman" w:cs="Times New Roman"/>
          <w:sz w:val="24"/>
          <w:szCs w:val="24"/>
        </w:rPr>
      </w:pPr>
      <w:del w:id="9" w:author="Piya, Sarbottam (Sarbo)" w:date="2021-01-27T18:05:00Z">
        <w:r w:rsidRPr="00016632" w:rsidDel="00FF445E">
          <w:rPr>
            <w:rFonts w:ascii="Times New Roman" w:hAnsi="Times New Roman" w:cs="Times New Roman"/>
            <w:sz w:val="24"/>
            <w:szCs w:val="24"/>
          </w:rPr>
          <w:delText>including:</w:delText>
        </w:r>
      </w:del>
    </w:p>
    <w:p w14:paraId="781924EB" w14:textId="5FAB3B50" w:rsidR="00727188" w:rsidRPr="00016632" w:rsidDel="00FF445E" w:rsidRDefault="00727188" w:rsidP="002A63B3">
      <w:pPr>
        <w:spacing w:line="360" w:lineRule="auto"/>
        <w:rPr>
          <w:del w:id="10" w:author="Piya, Sarbottam (Sarbo)" w:date="2021-01-27T18:05:00Z"/>
          <w:rFonts w:ascii="Times New Roman" w:hAnsi="Times New Roman" w:cs="Times New Roman"/>
          <w:sz w:val="24"/>
          <w:szCs w:val="24"/>
        </w:rPr>
      </w:pPr>
      <w:del w:id="11" w:author="Piya, Sarbottam (Sarbo)" w:date="2021-01-27T18:05:00Z">
        <w:r w:rsidRPr="00016632" w:rsidDel="00FF445E">
          <w:rPr>
            <w:rFonts w:ascii="Times New Roman" w:hAnsi="Times New Roman" w:cs="Times New Roman"/>
            <w:sz w:val="24"/>
            <w:szCs w:val="24"/>
          </w:rPr>
          <w:delText>■ A slide deck</w:delText>
        </w:r>
      </w:del>
    </w:p>
    <w:p w14:paraId="77AA5217" w14:textId="0FC0F914" w:rsidR="00727188" w:rsidRPr="00016632" w:rsidDel="00FF445E" w:rsidRDefault="00727188" w:rsidP="002A63B3">
      <w:pPr>
        <w:spacing w:line="360" w:lineRule="auto"/>
        <w:rPr>
          <w:del w:id="12" w:author="Piya, Sarbottam (Sarbo)" w:date="2021-01-27T18:05:00Z"/>
          <w:rFonts w:ascii="Times New Roman" w:hAnsi="Times New Roman" w:cs="Times New Roman"/>
          <w:sz w:val="24"/>
          <w:szCs w:val="24"/>
        </w:rPr>
      </w:pPr>
      <w:del w:id="13" w:author="Piya, Sarbottam (Sarbo)" w:date="2021-01-27T18:05:00Z">
        <w:r w:rsidRPr="00016632" w:rsidDel="00FF445E">
          <w:rPr>
            <w:rFonts w:ascii="Times New Roman" w:hAnsi="Times New Roman" w:cs="Times New Roman"/>
            <w:sz w:val="24"/>
            <w:szCs w:val="24"/>
          </w:rPr>
          <w:delText>■ A project report</w:delText>
        </w:r>
      </w:del>
    </w:p>
    <w:p w14:paraId="48B22C62" w14:textId="68172D5B" w:rsidR="00535605" w:rsidRPr="00016632" w:rsidRDefault="00535605" w:rsidP="002A63B3">
      <w:pPr>
        <w:shd w:val="clear" w:color="auto" w:fill="FFFFFF"/>
        <w:spacing w:before="100" w:beforeAutospacing="1" w:after="180" w:line="36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sectPr w:rsidR="00535605" w:rsidRPr="0001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42E61"/>
    <w:multiLevelType w:val="multilevel"/>
    <w:tmpl w:val="EB68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E3FDD"/>
    <w:multiLevelType w:val="hybridMultilevel"/>
    <w:tmpl w:val="7A4E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1096E"/>
    <w:multiLevelType w:val="multilevel"/>
    <w:tmpl w:val="F474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ya, Sarbottam (Sarbo)">
    <w15:presenceInfo w15:providerId="None" w15:userId="Piya, Sarbottam (Sarbo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05"/>
    <w:rsid w:val="00013761"/>
    <w:rsid w:val="00016632"/>
    <w:rsid w:val="000941D4"/>
    <w:rsid w:val="00117A37"/>
    <w:rsid w:val="0012171E"/>
    <w:rsid w:val="00163003"/>
    <w:rsid w:val="002A63B3"/>
    <w:rsid w:val="00351921"/>
    <w:rsid w:val="003E2DE3"/>
    <w:rsid w:val="00461C60"/>
    <w:rsid w:val="004A7D64"/>
    <w:rsid w:val="004D4902"/>
    <w:rsid w:val="00535605"/>
    <w:rsid w:val="00586465"/>
    <w:rsid w:val="00637628"/>
    <w:rsid w:val="006442F7"/>
    <w:rsid w:val="00655B9E"/>
    <w:rsid w:val="00660564"/>
    <w:rsid w:val="0069087F"/>
    <w:rsid w:val="006F2EB8"/>
    <w:rsid w:val="00727188"/>
    <w:rsid w:val="00825376"/>
    <w:rsid w:val="00901F42"/>
    <w:rsid w:val="00951F21"/>
    <w:rsid w:val="00A037F7"/>
    <w:rsid w:val="00A44C9F"/>
    <w:rsid w:val="00B05288"/>
    <w:rsid w:val="00B96ED5"/>
    <w:rsid w:val="00BE53C1"/>
    <w:rsid w:val="00BE7543"/>
    <w:rsid w:val="00C735F6"/>
    <w:rsid w:val="00CA7E28"/>
    <w:rsid w:val="00D253F1"/>
    <w:rsid w:val="00D40C86"/>
    <w:rsid w:val="00DB667A"/>
    <w:rsid w:val="00DE36D2"/>
    <w:rsid w:val="00E12CBC"/>
    <w:rsid w:val="00EC05DF"/>
    <w:rsid w:val="00F21C11"/>
    <w:rsid w:val="00F5499C"/>
    <w:rsid w:val="00FC7968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AAA5"/>
  <w15:chartTrackingRefBased/>
  <w15:docId w15:val="{969F033C-DC7D-4C58-A65D-8960BFE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5605"/>
    <w:rPr>
      <w:b/>
      <w:bCs/>
    </w:rPr>
  </w:style>
  <w:style w:type="paragraph" w:styleId="ListParagraph">
    <w:name w:val="List Paragraph"/>
    <w:basedOn w:val="Normal"/>
    <w:uiPriority w:val="34"/>
    <w:qFormat/>
    <w:rsid w:val="000137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6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66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ho.int/en/news-room/fact-sheets/detail/cardiovascular-diseases-(cvd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heartdisease/facts.htm" TargetMode="External"/><Relationship Id="rId5" Type="http://schemas.openxmlformats.org/officeDocument/2006/relationships/hyperlink" Target="https://www.kaggle.com/amanajmera1/framingham-heart-study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bimochan piya</dc:creator>
  <cp:keywords/>
  <dc:description/>
  <cp:lastModifiedBy>Piya, Sarbottam (Sarbo)</cp:lastModifiedBy>
  <cp:revision>2</cp:revision>
  <dcterms:created xsi:type="dcterms:W3CDTF">2021-02-01T03:01:00Z</dcterms:created>
  <dcterms:modified xsi:type="dcterms:W3CDTF">2021-02-01T03:01:00Z</dcterms:modified>
</cp:coreProperties>
</file>